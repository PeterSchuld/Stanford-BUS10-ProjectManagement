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CE48" w14:textId="77777777" w:rsidR="001C33BB" w:rsidRPr="008913EF" w:rsidRDefault="001C33BB" w:rsidP="001C33BB">
      <w:pPr>
        <w:spacing w:before="100" w:beforeAutospacing="1" w:after="100" w:afterAutospacing="1" w:line="240" w:lineRule="auto"/>
        <w:outlineLvl w:val="0"/>
        <w:rPr>
          <w:rFonts w:ascii="Times New Roman" w:eastAsia="Times New Roman" w:hAnsi="Times New Roman" w:cs="Times New Roman"/>
          <w:bCs/>
          <w:kern w:val="36"/>
          <w:sz w:val="48"/>
          <w:szCs w:val="48"/>
          <w:lang w:eastAsia="en-GB"/>
        </w:rPr>
      </w:pPr>
      <w:r w:rsidRPr="008913EF">
        <w:rPr>
          <w:rFonts w:ascii="Times New Roman" w:eastAsia="Times New Roman" w:hAnsi="Times New Roman" w:cs="Times New Roman"/>
          <w:bCs/>
          <w:kern w:val="36"/>
          <w:sz w:val="48"/>
          <w:szCs w:val="48"/>
          <w:lang w:eastAsia="en-GB"/>
        </w:rPr>
        <w:t>Memo</w:t>
      </w:r>
    </w:p>
    <w:p w14:paraId="71A0579A" w14:textId="14D23597" w:rsidR="001C33BB" w:rsidRPr="008913EF" w:rsidRDefault="001C33BB" w:rsidP="001C33BB">
      <w:pPr>
        <w:spacing w:before="100" w:beforeAutospacing="1" w:after="100" w:afterAutospacing="1" w:line="240" w:lineRule="auto"/>
        <w:rPr>
          <w:rFonts w:ascii="Times New Roman" w:eastAsia="Times New Roman" w:hAnsi="Times New Roman" w:cs="Times New Roman"/>
          <w:sz w:val="24"/>
          <w:szCs w:val="24"/>
          <w:lang w:eastAsia="en-GB"/>
        </w:rPr>
      </w:pPr>
      <w:r w:rsidRPr="008913EF">
        <w:rPr>
          <w:rFonts w:ascii="Times New Roman" w:eastAsia="Times New Roman" w:hAnsi="Times New Roman" w:cs="Times New Roman"/>
          <w:sz w:val="24"/>
          <w:szCs w:val="24"/>
          <w:lang w:eastAsia="en-GB"/>
        </w:rPr>
        <w:t>TO: Practice Group Leaders of Strategic Interventions LLC (Top management at a NYC</w:t>
      </w:r>
      <w:ins w:id="0" w:author="Kristopher G" w:date="2017-11-10T14:32:00Z">
        <w:r w:rsidR="007E3304">
          <w:rPr>
            <w:rFonts w:ascii="Times New Roman" w:eastAsia="Times New Roman" w:hAnsi="Times New Roman" w:cs="Times New Roman"/>
            <w:sz w:val="24"/>
            <w:szCs w:val="24"/>
            <w:lang w:eastAsia="en-GB"/>
          </w:rPr>
          <w:t>-</w:t>
        </w:r>
      </w:ins>
      <w:del w:id="1" w:author="Kristopher G" w:date="2017-11-10T14:32:00Z">
        <w:r w:rsidRPr="008913EF" w:rsidDel="007E3304">
          <w:rPr>
            <w:rFonts w:ascii="Times New Roman" w:eastAsia="Times New Roman" w:hAnsi="Times New Roman" w:cs="Times New Roman"/>
            <w:sz w:val="24"/>
            <w:szCs w:val="24"/>
            <w:lang w:eastAsia="en-GB"/>
          </w:rPr>
          <w:delText xml:space="preserve"> </w:delText>
        </w:r>
      </w:del>
      <w:r w:rsidRPr="008913EF">
        <w:rPr>
          <w:rFonts w:ascii="Times New Roman" w:eastAsia="Times New Roman" w:hAnsi="Times New Roman" w:cs="Times New Roman"/>
          <w:sz w:val="24"/>
          <w:szCs w:val="24"/>
          <w:lang w:eastAsia="en-GB"/>
        </w:rPr>
        <w:t>based consultancy firm)</w:t>
      </w:r>
    </w:p>
    <w:p w14:paraId="2F4D98AC" w14:textId="77777777" w:rsidR="001C33BB" w:rsidRPr="008913EF" w:rsidRDefault="001C33BB" w:rsidP="001C33BB">
      <w:pPr>
        <w:spacing w:before="100" w:beforeAutospacing="1" w:after="100" w:afterAutospacing="1" w:line="240" w:lineRule="auto"/>
        <w:rPr>
          <w:rFonts w:ascii="Times New Roman" w:eastAsia="Times New Roman" w:hAnsi="Times New Roman" w:cs="Times New Roman"/>
          <w:sz w:val="24"/>
          <w:szCs w:val="24"/>
          <w:lang w:eastAsia="en-GB"/>
        </w:rPr>
      </w:pPr>
      <w:r w:rsidRPr="008913EF">
        <w:rPr>
          <w:rFonts w:ascii="Times New Roman" w:eastAsia="Times New Roman" w:hAnsi="Times New Roman" w:cs="Times New Roman"/>
          <w:sz w:val="24"/>
          <w:szCs w:val="24"/>
          <w:lang w:eastAsia="en-GB"/>
        </w:rPr>
        <w:t>FROM: Peter Schuld, Project Manager (internal)</w:t>
      </w:r>
    </w:p>
    <w:p w14:paraId="4EE6BD59" w14:textId="77777777" w:rsidR="001C33BB" w:rsidRPr="008913EF" w:rsidRDefault="001C33BB" w:rsidP="001C33BB">
      <w:pPr>
        <w:spacing w:before="100" w:beforeAutospacing="1" w:after="100" w:afterAutospacing="1" w:line="240" w:lineRule="auto"/>
        <w:rPr>
          <w:rFonts w:ascii="Times New Roman" w:eastAsia="Times New Roman" w:hAnsi="Times New Roman" w:cs="Times New Roman"/>
          <w:sz w:val="24"/>
          <w:szCs w:val="24"/>
          <w:lang w:eastAsia="en-GB"/>
        </w:rPr>
      </w:pPr>
      <w:r w:rsidRPr="008913EF">
        <w:rPr>
          <w:rFonts w:ascii="Times New Roman" w:eastAsia="Times New Roman" w:hAnsi="Times New Roman" w:cs="Times New Roman"/>
          <w:sz w:val="24"/>
          <w:szCs w:val="24"/>
          <w:lang w:eastAsia="en-GB"/>
        </w:rPr>
        <w:t>DATE: October 15, 2017</w:t>
      </w:r>
    </w:p>
    <w:p w14:paraId="04FAE863" w14:textId="77777777" w:rsidR="001C33BB" w:rsidRPr="008913EF" w:rsidRDefault="001C33BB" w:rsidP="001C33BB">
      <w:pPr>
        <w:spacing w:before="100" w:beforeAutospacing="1" w:after="100" w:afterAutospacing="1" w:line="240" w:lineRule="auto"/>
        <w:rPr>
          <w:rFonts w:ascii="Times New Roman" w:eastAsia="Times New Roman" w:hAnsi="Times New Roman" w:cs="Times New Roman"/>
          <w:sz w:val="24"/>
          <w:szCs w:val="24"/>
          <w:lang w:eastAsia="en-GB"/>
        </w:rPr>
      </w:pPr>
      <w:r w:rsidRPr="008913EF">
        <w:rPr>
          <w:rFonts w:ascii="Times New Roman" w:eastAsia="Times New Roman" w:hAnsi="Times New Roman" w:cs="Times New Roman"/>
          <w:sz w:val="24"/>
          <w:szCs w:val="24"/>
          <w:lang w:eastAsia="en-GB"/>
        </w:rPr>
        <w:t xml:space="preserve">SUBJECT: </w:t>
      </w:r>
      <w:commentRangeStart w:id="2"/>
      <w:r w:rsidRPr="008913EF">
        <w:rPr>
          <w:rFonts w:ascii="Times New Roman" w:eastAsia="Times New Roman" w:hAnsi="Times New Roman" w:cs="Times New Roman"/>
          <w:sz w:val="24"/>
          <w:szCs w:val="24"/>
          <w:lang w:eastAsia="en-GB"/>
        </w:rPr>
        <w:t>Capstone IT system upgrade</w:t>
      </w:r>
      <w:commentRangeEnd w:id="2"/>
      <w:r w:rsidR="007E3304">
        <w:rPr>
          <w:rStyle w:val="CommentReference"/>
        </w:rPr>
        <w:commentReference w:id="2"/>
      </w:r>
    </w:p>
    <w:p w14:paraId="28B1C468" w14:textId="77777777" w:rsidR="001C33BB" w:rsidRPr="008913EF" w:rsidRDefault="001C33BB" w:rsidP="001C33BB">
      <w:pPr>
        <w:spacing w:before="100" w:beforeAutospacing="1" w:after="100" w:afterAutospacing="1" w:line="240" w:lineRule="auto"/>
        <w:rPr>
          <w:rFonts w:ascii="Times New Roman" w:eastAsia="Times New Roman" w:hAnsi="Times New Roman" w:cs="Times New Roman"/>
          <w:sz w:val="24"/>
          <w:szCs w:val="24"/>
          <w:lang w:eastAsia="en-GB"/>
        </w:rPr>
      </w:pPr>
      <w:r w:rsidRPr="008913EF">
        <w:rPr>
          <w:rFonts w:ascii="Times New Roman" w:eastAsia="Times New Roman" w:hAnsi="Times New Roman" w:cs="Times New Roman"/>
          <w:sz w:val="24"/>
          <w:szCs w:val="24"/>
          <w:lang w:eastAsia="en-GB"/>
        </w:rPr>
        <w:t>Strategic Interventions is experiencing</w:t>
      </w:r>
      <w:r w:rsidRPr="008913EF">
        <w:rPr>
          <w:rStyle w:val="CommentReference"/>
        </w:rPr>
        <w:t xml:space="preserve"> </w:t>
      </w:r>
      <w:r w:rsidRPr="008913EF">
        <w:rPr>
          <w:rFonts w:ascii="Times New Roman" w:eastAsia="Times New Roman" w:hAnsi="Times New Roman" w:cs="Times New Roman"/>
          <w:sz w:val="24"/>
          <w:szCs w:val="24"/>
          <w:lang w:eastAsia="en-GB"/>
        </w:rPr>
        <w:t xml:space="preserve">rapid growth and needs to strengthen their internal management reporting systems to improve cost control and to avoid high overhead costs. The Capstone IT system upgrade is designed to provide full transparency of production costs incurred to best determine project profitability and to reach the most efficient employee utilization for the entire firm. </w:t>
      </w:r>
    </w:p>
    <w:p w14:paraId="46C8843A" w14:textId="2DE81371" w:rsidR="007F310A" w:rsidRPr="008913EF" w:rsidRDefault="008913EF" w:rsidP="001C33BB">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r>
      <w:r w:rsidR="007F310A" w:rsidRPr="008913EF">
        <w:rPr>
          <w:rFonts w:ascii="Times New Roman" w:eastAsia="Times New Roman" w:hAnsi="Times New Roman" w:cs="Times New Roman"/>
          <w:b/>
          <w:bCs/>
          <w:sz w:val="24"/>
          <w:szCs w:val="24"/>
          <w:lang w:eastAsia="en-GB"/>
        </w:rPr>
        <w:t xml:space="preserve">IT Systems Upgrade </w:t>
      </w:r>
    </w:p>
    <w:p w14:paraId="158572A0" w14:textId="1F1DF6B6" w:rsidR="001C33BB" w:rsidRPr="008913EF" w:rsidRDefault="001C33BB" w:rsidP="001C33BB">
      <w:pPr>
        <w:spacing w:before="100" w:beforeAutospacing="1" w:after="100" w:afterAutospacing="1" w:line="240" w:lineRule="auto"/>
        <w:rPr>
          <w:rFonts w:ascii="Times New Roman" w:eastAsia="Times New Roman" w:hAnsi="Times New Roman" w:cs="Times New Roman"/>
          <w:sz w:val="24"/>
          <w:szCs w:val="24"/>
          <w:lang w:eastAsia="en-GB"/>
        </w:rPr>
      </w:pPr>
      <w:r w:rsidRPr="008913EF">
        <w:rPr>
          <w:rFonts w:ascii="Times New Roman" w:eastAsia="Times New Roman" w:hAnsi="Times New Roman" w:cs="Times New Roman"/>
          <w:sz w:val="24"/>
          <w:szCs w:val="24"/>
          <w:lang w:eastAsia="en-GB"/>
        </w:rPr>
        <w:t>The Capstone project will significantly improve the firm’s financial management accounting capabilities by purchasing and successfully implementing four modules of the SAP Finance Master IT software package. We will implement the requirements of Strategic Interventions by June 2018 without adding unnecessary complexity.  Implementing a sophisticated job budge</w:t>
      </w:r>
      <w:del w:id="3" w:author="Kristopher G" w:date="2017-11-10T14:33:00Z">
        <w:r w:rsidRPr="008913EF" w:rsidDel="007E3304">
          <w:rPr>
            <w:rFonts w:ascii="Times New Roman" w:eastAsia="Times New Roman" w:hAnsi="Times New Roman" w:cs="Times New Roman"/>
            <w:sz w:val="24"/>
            <w:szCs w:val="24"/>
            <w:lang w:eastAsia="en-GB"/>
          </w:rPr>
          <w:delText>d</w:delText>
        </w:r>
      </w:del>
      <w:ins w:id="4" w:author="Kristopher G" w:date="2017-11-10T14:33:00Z">
        <w:r w:rsidR="007E3304">
          <w:rPr>
            <w:rFonts w:ascii="Times New Roman" w:eastAsia="Times New Roman" w:hAnsi="Times New Roman" w:cs="Times New Roman"/>
            <w:sz w:val="24"/>
            <w:szCs w:val="24"/>
            <w:lang w:eastAsia="en-GB"/>
          </w:rPr>
          <w:t>t</w:t>
        </w:r>
      </w:ins>
      <w:r w:rsidRPr="008913EF">
        <w:rPr>
          <w:rFonts w:ascii="Times New Roman" w:eastAsia="Times New Roman" w:hAnsi="Times New Roman" w:cs="Times New Roman"/>
          <w:sz w:val="24"/>
          <w:szCs w:val="24"/>
          <w:lang w:eastAsia="en-GB"/>
        </w:rPr>
        <w:t xml:space="preserve"> and time tracking system will increase the firm’s ability to calculate the total workload and the true overhead cost required for each project. The increased cost transparency will in turn help the firm to improve overall </w:t>
      </w:r>
      <w:commentRangeStart w:id="5"/>
      <w:r w:rsidRPr="008913EF">
        <w:rPr>
          <w:rFonts w:ascii="Times New Roman" w:eastAsia="Times New Roman" w:hAnsi="Times New Roman" w:cs="Times New Roman"/>
          <w:sz w:val="24"/>
          <w:szCs w:val="24"/>
          <w:lang w:eastAsia="en-GB"/>
        </w:rPr>
        <w:t>profitability</w:t>
      </w:r>
      <w:commentRangeEnd w:id="5"/>
      <w:r w:rsidR="007E3304">
        <w:rPr>
          <w:rStyle w:val="CommentReference"/>
        </w:rPr>
        <w:commentReference w:id="5"/>
      </w:r>
      <w:r w:rsidRPr="008913EF">
        <w:rPr>
          <w:rFonts w:ascii="Times New Roman" w:eastAsia="Times New Roman" w:hAnsi="Times New Roman" w:cs="Times New Roman"/>
          <w:sz w:val="24"/>
          <w:szCs w:val="24"/>
          <w:lang w:eastAsia="en-GB"/>
        </w:rPr>
        <w:t xml:space="preserve">. </w:t>
      </w:r>
    </w:p>
    <w:p w14:paraId="3B8B1787" w14:textId="3B3E9CEF" w:rsidR="001C33BB" w:rsidRPr="008913EF" w:rsidRDefault="008913EF" w:rsidP="001C33BB">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r>
      <w:r w:rsidR="001C33BB" w:rsidRPr="008913EF">
        <w:rPr>
          <w:rFonts w:ascii="Times New Roman" w:eastAsia="Times New Roman" w:hAnsi="Times New Roman" w:cs="Times New Roman"/>
          <w:b/>
          <w:bCs/>
          <w:sz w:val="24"/>
          <w:szCs w:val="24"/>
          <w:lang w:eastAsia="en-GB"/>
        </w:rPr>
        <w:t>Requirements</w:t>
      </w:r>
    </w:p>
    <w:p w14:paraId="621260BF" w14:textId="7FFDA8BD" w:rsidR="007F310A" w:rsidRPr="008913EF" w:rsidRDefault="001C33BB" w:rsidP="007F310A">
      <w:pPr>
        <w:pStyle w:val="BodyText"/>
        <w:ind w:left="0"/>
      </w:pPr>
      <w:r w:rsidRPr="008913EF">
        <w:rPr>
          <w:lang w:eastAsia="en-GB"/>
        </w:rPr>
        <w:t>The total purchase price for the four required Finance</w:t>
      </w:r>
      <w:r w:rsidR="007F310A" w:rsidRPr="008913EF">
        <w:rPr>
          <w:lang w:eastAsia="en-GB"/>
        </w:rPr>
        <w:t xml:space="preserve"> </w:t>
      </w:r>
      <w:r w:rsidRPr="008913EF">
        <w:rPr>
          <w:lang w:eastAsia="en-GB"/>
        </w:rPr>
        <w:t xml:space="preserve">Master modules is $390,000. The board has </w:t>
      </w:r>
      <w:del w:id="6" w:author="Kristopher G" w:date="2017-11-10T14:34:00Z">
        <w:r w:rsidRPr="008913EF" w:rsidDel="007E3304">
          <w:rPr>
            <w:lang w:eastAsia="en-GB"/>
          </w:rPr>
          <w:delText xml:space="preserve">agreed </w:delText>
        </w:r>
      </w:del>
      <w:ins w:id="7" w:author="Kristopher G" w:date="2017-11-10T14:34:00Z">
        <w:r w:rsidR="007E3304">
          <w:rPr>
            <w:lang w:eastAsia="en-GB"/>
          </w:rPr>
          <w:t>stipulated</w:t>
        </w:r>
        <w:r w:rsidR="007E3304" w:rsidRPr="008913EF">
          <w:rPr>
            <w:lang w:eastAsia="en-GB"/>
          </w:rPr>
          <w:t xml:space="preserve"> </w:t>
        </w:r>
      </w:ins>
      <w:r w:rsidRPr="008913EF">
        <w:rPr>
          <w:lang w:eastAsia="en-GB"/>
        </w:rPr>
        <w:t xml:space="preserve">that the software budget for the initial installation cannot exceed $400K, and </w:t>
      </w:r>
      <w:ins w:id="8" w:author="Kristopher G" w:date="2017-11-10T14:34:00Z">
        <w:r w:rsidR="007E3304">
          <w:rPr>
            <w:lang w:eastAsia="en-GB"/>
          </w:rPr>
          <w:t xml:space="preserve">has </w:t>
        </w:r>
        <w:commentRangeStart w:id="9"/>
        <w:r w:rsidR="007E3304">
          <w:rPr>
            <w:lang w:eastAsia="en-GB"/>
          </w:rPr>
          <w:t xml:space="preserve">provided </w:t>
        </w:r>
        <w:commentRangeEnd w:id="9"/>
        <w:r w:rsidR="007E3304">
          <w:rPr>
            <w:rStyle w:val="CommentReference"/>
            <w:rFonts w:asciiTheme="minorHAnsi" w:eastAsiaTheme="minorHAnsi" w:hAnsiTheme="minorHAnsi" w:cstheme="minorBidi"/>
            <w:lang w:val="en-GB"/>
          </w:rPr>
          <w:commentReference w:id="9"/>
        </w:r>
      </w:ins>
      <w:r w:rsidRPr="008913EF">
        <w:rPr>
          <w:lang w:eastAsia="en-GB"/>
        </w:rPr>
        <w:t xml:space="preserve">an additional $20K to incorporate additional training.  These figures do not include the </w:t>
      </w:r>
      <w:commentRangeStart w:id="10"/>
      <w:r w:rsidRPr="008913EF">
        <w:rPr>
          <w:lang w:eastAsia="en-GB"/>
        </w:rPr>
        <w:t>internal cost of resources to support this effort</w:t>
      </w:r>
      <w:commentRangeEnd w:id="10"/>
      <w:r w:rsidR="007E3304">
        <w:rPr>
          <w:rStyle w:val="CommentReference"/>
          <w:rFonts w:asciiTheme="minorHAnsi" w:eastAsiaTheme="minorHAnsi" w:hAnsiTheme="minorHAnsi" w:cstheme="minorBidi"/>
          <w:lang w:val="en-GB"/>
        </w:rPr>
        <w:commentReference w:id="10"/>
      </w:r>
      <w:r w:rsidR="007F310A" w:rsidRPr="008913EF">
        <w:rPr>
          <w:lang w:eastAsia="en-GB"/>
        </w:rPr>
        <w:t xml:space="preserve">. </w:t>
      </w:r>
    </w:p>
    <w:p w14:paraId="76165CE5" w14:textId="77777777" w:rsidR="001C33BB" w:rsidRPr="008913EF" w:rsidRDefault="001C33BB" w:rsidP="001C33BB">
      <w:pPr>
        <w:rPr>
          <w:rFonts w:ascii="Times New Roman" w:eastAsia="Times New Roman" w:hAnsi="Times New Roman" w:cs="Times New Roman"/>
          <w:sz w:val="24"/>
          <w:szCs w:val="24"/>
          <w:lang w:val="en-US" w:eastAsia="en-GB"/>
        </w:rPr>
      </w:pPr>
    </w:p>
    <w:p w14:paraId="52F6B168" w14:textId="5D0455D5" w:rsidR="001C33BB" w:rsidRPr="008913EF" w:rsidRDefault="001C33BB" w:rsidP="001C33BB">
      <w:pPr>
        <w:rPr>
          <w:u w:val="single"/>
        </w:rPr>
      </w:pPr>
      <w:r w:rsidRPr="008913EF">
        <w:rPr>
          <w:rFonts w:ascii="Times New Roman" w:eastAsia="Times New Roman" w:hAnsi="Times New Roman" w:cs="Times New Roman"/>
          <w:sz w:val="24"/>
          <w:szCs w:val="24"/>
          <w:lang w:eastAsia="en-GB"/>
        </w:rPr>
        <w:t>The Finance</w:t>
      </w:r>
      <w:r w:rsidR="007F310A" w:rsidRPr="008913EF">
        <w:rPr>
          <w:rFonts w:ascii="Times New Roman" w:eastAsia="Times New Roman" w:hAnsi="Times New Roman" w:cs="Times New Roman"/>
          <w:sz w:val="24"/>
          <w:szCs w:val="24"/>
          <w:lang w:eastAsia="en-GB"/>
        </w:rPr>
        <w:t xml:space="preserve"> </w:t>
      </w:r>
      <w:r w:rsidRPr="008913EF">
        <w:rPr>
          <w:rFonts w:ascii="Times New Roman" w:eastAsia="Times New Roman" w:hAnsi="Times New Roman" w:cs="Times New Roman"/>
          <w:sz w:val="24"/>
          <w:szCs w:val="24"/>
          <w:lang w:eastAsia="en-GB"/>
        </w:rPr>
        <w:t xml:space="preserve">Master package has seven modules at a total cost of $580,000, but not all modules are required for achieving our </w:t>
      </w:r>
      <w:r w:rsidR="00D97474" w:rsidRPr="008913EF">
        <w:rPr>
          <w:rFonts w:ascii="Times New Roman" w:eastAsia="Times New Roman" w:hAnsi="Times New Roman" w:cs="Times New Roman"/>
          <w:sz w:val="24"/>
          <w:szCs w:val="24"/>
          <w:lang w:eastAsia="en-GB"/>
        </w:rPr>
        <w:t xml:space="preserve">immediate </w:t>
      </w:r>
      <w:r w:rsidRPr="008913EF">
        <w:rPr>
          <w:rFonts w:ascii="Times New Roman" w:eastAsia="Times New Roman" w:hAnsi="Times New Roman" w:cs="Times New Roman"/>
          <w:sz w:val="24"/>
          <w:szCs w:val="24"/>
          <w:lang w:eastAsia="en-GB"/>
        </w:rPr>
        <w:t xml:space="preserve">goals. The General Ledger and Accounts Payable modules constitute the minimum available package and cost $260K for software, customization and installation. To achieve the board’s stated goal of improving client billing and improving the transparency of true project costs on a firm wide level, a set of four modules is required: </w:t>
      </w:r>
    </w:p>
    <w:p w14:paraId="12C8BF1E" w14:textId="7748F33B" w:rsidR="007F7EFF" w:rsidRPr="008913EF" w:rsidRDefault="007F7EFF" w:rsidP="001C33BB">
      <w:pPr>
        <w:rPr>
          <w:u w:val="single"/>
        </w:rPr>
      </w:pPr>
    </w:p>
    <w:p w14:paraId="44A81A5D" w14:textId="00084C6A" w:rsidR="007F7EFF" w:rsidRPr="008913EF" w:rsidRDefault="007F7EFF" w:rsidP="001C33BB">
      <w:pPr>
        <w:rPr>
          <w:u w:val="single"/>
        </w:rPr>
      </w:pPr>
    </w:p>
    <w:p w14:paraId="59681DD4" w14:textId="0A4D2503" w:rsidR="007F7EFF" w:rsidRPr="008913EF" w:rsidRDefault="007F7EFF" w:rsidP="001C33BB">
      <w:pPr>
        <w:rPr>
          <w:u w:val="single"/>
        </w:rPr>
      </w:pPr>
    </w:p>
    <w:p w14:paraId="4C91A0C8" w14:textId="77777777" w:rsidR="007F7EFF" w:rsidRPr="008913EF" w:rsidRDefault="007F7EFF" w:rsidP="001C33BB">
      <w:pPr>
        <w:rPr>
          <w:u w:val="single"/>
        </w:rPr>
      </w:pPr>
    </w:p>
    <w:p w14:paraId="55D4A696" w14:textId="7F111ACA" w:rsidR="007F7EFF" w:rsidRPr="008913EF" w:rsidRDefault="007F7EFF" w:rsidP="007F7EFF">
      <w:commentRangeStart w:id="11"/>
      <w:r w:rsidRPr="008913EF">
        <w:t>General Ledger module</w:t>
      </w:r>
      <w:r w:rsidR="001B03C7" w:rsidRPr="008913EF">
        <w:t xml:space="preserve"> (GL) </w:t>
      </w:r>
    </w:p>
    <w:p w14:paraId="752D811C" w14:textId="34FBB1EF" w:rsidR="007F7EFF" w:rsidRPr="008913EF" w:rsidRDefault="00A03A5A" w:rsidP="00EF2F7F">
      <w:r w:rsidRPr="008913EF">
        <w:t xml:space="preserve">This module works with other </w:t>
      </w:r>
      <w:r w:rsidR="00EF2F7F" w:rsidRPr="008913EF">
        <w:t>f</w:t>
      </w:r>
      <w:r w:rsidRPr="008913EF">
        <w:t xml:space="preserve">inancial modules to provide a complete set of transactions and reports for </w:t>
      </w:r>
      <w:r w:rsidR="00EF2F7F" w:rsidRPr="008913EF">
        <w:t>the entire firm</w:t>
      </w:r>
      <w:r w:rsidRPr="008913EF">
        <w:t>.</w:t>
      </w:r>
      <w:r w:rsidR="00EF2F7F" w:rsidRPr="008913EF">
        <w:t xml:space="preserve"> It has the most up-to-date balance of any </w:t>
      </w:r>
      <w:r w:rsidR="00652579" w:rsidRPr="008913EF">
        <w:t>ledger</w:t>
      </w:r>
      <w:r w:rsidR="00EF2F7F" w:rsidRPr="008913EF">
        <w:t xml:space="preserve"> at a given time. Its bottom line for a specific account is transferred to the balance sheet or income statement depending on the type of account.</w:t>
      </w:r>
      <w:commentRangeStart w:id="12"/>
      <w:r w:rsidR="00253936" w:rsidRPr="008913EF">
        <w:t xml:space="preserve"> It will </w:t>
      </w:r>
      <w:r w:rsidR="00934D2E" w:rsidRPr="008913EF">
        <w:t>considerably</w:t>
      </w:r>
      <w:r w:rsidR="00253936" w:rsidRPr="008913EF">
        <w:t xml:space="preserve"> improve </w:t>
      </w:r>
      <w:r w:rsidR="00AF4414" w:rsidRPr="008913EF">
        <w:t xml:space="preserve">accounting </w:t>
      </w:r>
      <w:r w:rsidR="00253936" w:rsidRPr="008913EF">
        <w:t xml:space="preserve">transparency and satisfy the </w:t>
      </w:r>
      <w:r w:rsidR="00AF4414" w:rsidRPr="008913EF">
        <w:t xml:space="preserve">external financial reporting </w:t>
      </w:r>
      <w:r w:rsidR="00253936" w:rsidRPr="008913EF">
        <w:t xml:space="preserve">requirements.  </w:t>
      </w:r>
      <w:commentRangeEnd w:id="11"/>
      <w:r w:rsidR="007E3304">
        <w:rPr>
          <w:rStyle w:val="CommentReference"/>
        </w:rPr>
        <w:commentReference w:id="11"/>
      </w:r>
      <w:commentRangeEnd w:id="12"/>
      <w:r w:rsidR="007E3304">
        <w:rPr>
          <w:rStyle w:val="CommentReference"/>
        </w:rPr>
        <w:commentReference w:id="12"/>
      </w:r>
    </w:p>
    <w:p w14:paraId="5B2ADADF" w14:textId="77777777" w:rsidR="00637AA4" w:rsidRPr="008913EF" w:rsidRDefault="00637AA4" w:rsidP="00637AA4"/>
    <w:p w14:paraId="161B70DC" w14:textId="27DEF7EF" w:rsidR="00CB4801" w:rsidRPr="008913EF" w:rsidRDefault="00CB4801" w:rsidP="00CB4801">
      <w:r w:rsidRPr="008913EF">
        <w:t>Accounts Payable module</w:t>
      </w:r>
      <w:r w:rsidR="001B03C7" w:rsidRPr="008913EF">
        <w:t xml:space="preserve"> (AP)</w:t>
      </w:r>
      <w:r w:rsidRPr="008913EF">
        <w:br/>
      </w:r>
      <w:r w:rsidRPr="008913EF">
        <w:rPr>
          <w:u w:val="single"/>
        </w:rPr>
        <w:br/>
      </w:r>
      <w:r w:rsidR="00E30DD5" w:rsidRPr="008913EF">
        <w:t>This module</w:t>
      </w:r>
      <w:r w:rsidRPr="008913EF">
        <w:t xml:space="preserve"> supports multiple invoices and funds on a single check, routing entries for automatic approval</w:t>
      </w:r>
      <w:del w:id="13" w:author="Kristopher G" w:date="2017-11-10T14:36:00Z">
        <w:r w:rsidRPr="008913EF" w:rsidDel="007E3304">
          <w:delText>,</w:delText>
        </w:r>
      </w:del>
      <w:r w:rsidRPr="008913EF">
        <w:t xml:space="preserve"> and use of commodity codes</w:t>
      </w:r>
      <w:r w:rsidR="00E30DD5" w:rsidRPr="008913EF">
        <w:t>.</w:t>
      </w:r>
      <w:r w:rsidR="00652579" w:rsidRPr="008913EF">
        <w:t xml:space="preserve"> It tracks money owed, available discounts, due dates, and cash requirements </w:t>
      </w:r>
      <w:ins w:id="14" w:author="Peter Schuld" w:date="2017-12-08T19:18:00Z">
        <w:r w:rsidR="0043763A">
          <w:t xml:space="preserve">at </w:t>
        </w:r>
      </w:ins>
      <w:commentRangeStart w:id="15"/>
      <w:r w:rsidR="00652579" w:rsidRPr="008913EF">
        <w:t>any</w:t>
      </w:r>
      <w:ins w:id="16" w:author="Peter Schuld" w:date="2017-12-08T19:18:00Z">
        <w:r w:rsidR="0043763A">
          <w:t xml:space="preserve"> </w:t>
        </w:r>
      </w:ins>
      <w:r w:rsidR="00652579" w:rsidRPr="008913EF">
        <w:t>time</w:t>
      </w:r>
      <w:commentRangeEnd w:id="15"/>
      <w:r w:rsidR="007E3304">
        <w:rPr>
          <w:rStyle w:val="CommentReference"/>
        </w:rPr>
        <w:commentReference w:id="15"/>
      </w:r>
      <w:r w:rsidR="00652579" w:rsidRPr="008913EF">
        <w:t xml:space="preserve">.  </w:t>
      </w:r>
      <w:r w:rsidR="001B03C7" w:rsidRPr="008913EF">
        <w:t>It a</w:t>
      </w:r>
      <w:r w:rsidR="00652579" w:rsidRPr="008913EF">
        <w:t>lign</w:t>
      </w:r>
      <w:r w:rsidR="001B03C7" w:rsidRPr="008913EF">
        <w:t>s</w:t>
      </w:r>
      <w:r w:rsidR="00652579" w:rsidRPr="008913EF">
        <w:t xml:space="preserve"> payments with cash flows to maximize discounts while minimizing late charges. </w:t>
      </w:r>
      <w:r w:rsidR="00253936" w:rsidRPr="008913EF">
        <w:t xml:space="preserve"> </w:t>
      </w:r>
      <w:r w:rsidR="00601892" w:rsidRPr="008913EF">
        <w:t xml:space="preserve">The installation of the AP module </w:t>
      </w:r>
      <w:r w:rsidR="00253936" w:rsidRPr="008913EF">
        <w:t xml:space="preserve">addresses </w:t>
      </w:r>
      <w:r w:rsidR="00AF4414" w:rsidRPr="008913EF">
        <w:t xml:space="preserve">shortcomings in </w:t>
      </w:r>
      <w:r w:rsidR="008913EF" w:rsidRPr="008913EF">
        <w:t>the current</w:t>
      </w:r>
      <w:r w:rsidR="00601892" w:rsidRPr="008913EF">
        <w:t xml:space="preserve"> practice of manually assembling client bills by administrators based on the project principal’s </w:t>
      </w:r>
      <w:commentRangeStart w:id="17"/>
      <w:r w:rsidR="00601892" w:rsidRPr="008913EF">
        <w:t xml:space="preserve">directions. </w:t>
      </w:r>
      <w:r w:rsidR="00F93004" w:rsidRPr="008913EF">
        <w:t xml:space="preserve"> </w:t>
      </w:r>
      <w:commentRangeEnd w:id="17"/>
      <w:r w:rsidR="007E3304">
        <w:rPr>
          <w:rStyle w:val="CommentReference"/>
        </w:rPr>
        <w:commentReference w:id="17"/>
      </w:r>
      <w:bookmarkStart w:id="18" w:name="_GoBack"/>
      <w:bookmarkEnd w:id="18"/>
    </w:p>
    <w:p w14:paraId="5FB95F62" w14:textId="77777777" w:rsidR="00CB4801" w:rsidRPr="008913EF" w:rsidRDefault="00CB4801" w:rsidP="001C33BB"/>
    <w:p w14:paraId="658D2431" w14:textId="77777777" w:rsidR="00CB4801" w:rsidRPr="008913EF" w:rsidRDefault="00CB4801" w:rsidP="00CB4801">
      <w:r w:rsidRPr="008913EF">
        <w:t>Payroll/HR module</w:t>
      </w:r>
    </w:p>
    <w:p w14:paraId="675132DD" w14:textId="7D8C6645" w:rsidR="006325ED" w:rsidRPr="008913EF" w:rsidRDefault="00652579" w:rsidP="00652579">
      <w:del w:id="19" w:author="Kristopher G" w:date="2017-11-10T14:38:00Z">
        <w:r w:rsidRPr="008913EF" w:rsidDel="007E3304">
          <w:delText xml:space="preserve">It </w:delText>
        </w:r>
      </w:del>
      <w:ins w:id="20" w:author="Kristopher G" w:date="2017-11-10T14:38:00Z">
        <w:r w:rsidR="007E3304">
          <w:t>The Payroll/HR module</w:t>
        </w:r>
        <w:r w:rsidR="007E3304" w:rsidRPr="008913EF">
          <w:t xml:space="preserve"> </w:t>
        </w:r>
      </w:ins>
      <w:r w:rsidR="001C33BB" w:rsidRPr="008913EF">
        <w:t>associates multiple pay rates for each employee, tracks</w:t>
      </w:r>
      <w:r w:rsidR="006325ED" w:rsidRPr="008913EF">
        <w:t xml:space="preserve"> contract </w:t>
      </w:r>
      <w:r w:rsidRPr="008913EF">
        <w:t>pays</w:t>
      </w:r>
      <w:r w:rsidR="001B03C7" w:rsidRPr="008913EF">
        <w:t>,</w:t>
      </w:r>
      <w:r w:rsidR="006325ED" w:rsidRPr="008913EF">
        <w:t xml:space="preserve"> manage</w:t>
      </w:r>
      <w:r w:rsidRPr="008913EF">
        <w:t>s</w:t>
      </w:r>
      <w:r w:rsidR="006325ED" w:rsidRPr="008913EF">
        <w:t xml:space="preserve"> lea</w:t>
      </w:r>
      <w:r w:rsidR="001C33BB" w:rsidRPr="008913EF">
        <w:t xml:space="preserve">ve accrual, supports timecard entry (either by exception, positive entry, or both), enters or calculates hours and rates, permits remote location time card entry, maintains records of time usage per employee and by project code, and maintains multiple employee billing rates. </w:t>
      </w:r>
      <w:bookmarkStart w:id="21" w:name="_Hlk495851383"/>
      <w:r w:rsidR="00601892" w:rsidRPr="008913EF">
        <w:t xml:space="preserve"> </w:t>
      </w:r>
      <w:r w:rsidR="00BF2AC7" w:rsidRPr="008913EF">
        <w:t>T</w:t>
      </w:r>
      <w:commentRangeStart w:id="22"/>
      <w:r w:rsidR="00BF2AC7" w:rsidRPr="008913EF">
        <w:t xml:space="preserve">his module will </w:t>
      </w:r>
      <w:r w:rsidR="00934D2E" w:rsidRPr="008913EF">
        <w:t>significantly reduce companywide overhead costs by clearly assigning employee utilisation to specific projects.</w:t>
      </w:r>
      <w:commentRangeEnd w:id="22"/>
      <w:r w:rsidR="007E3304">
        <w:rPr>
          <w:rStyle w:val="CommentReference"/>
        </w:rPr>
        <w:commentReference w:id="22"/>
      </w:r>
    </w:p>
    <w:p w14:paraId="311938FB" w14:textId="77777777" w:rsidR="006325ED" w:rsidRPr="008913EF" w:rsidRDefault="006325ED" w:rsidP="006325ED">
      <w:pPr>
        <w:ind w:left="360"/>
        <w:rPr>
          <w:u w:val="single"/>
        </w:rPr>
      </w:pPr>
    </w:p>
    <w:p w14:paraId="2FABAFDB" w14:textId="77777777" w:rsidR="006325ED" w:rsidRPr="008913EF" w:rsidRDefault="006325ED" w:rsidP="006325ED">
      <w:r w:rsidRPr="008913EF">
        <w:t>Job Costing/Project Accounting module</w:t>
      </w:r>
    </w:p>
    <w:bookmarkEnd w:id="21"/>
    <w:p w14:paraId="688620A6" w14:textId="2A10A994" w:rsidR="006325ED" w:rsidRPr="008913EF" w:rsidRDefault="00DF6D52" w:rsidP="006325ED">
      <w:r w:rsidRPr="008913EF">
        <w:t>This module</w:t>
      </w:r>
      <w:r w:rsidR="006325ED" w:rsidRPr="008913EF">
        <w:t xml:space="preserve"> </w:t>
      </w:r>
      <w:r w:rsidR="001C33BB" w:rsidRPr="008913EF">
        <w:t>builds project costs</w:t>
      </w:r>
      <w:ins w:id="23" w:author="Kristopher G" w:date="2017-11-10T14:38:00Z">
        <w:r w:rsidR="007E3304">
          <w:t xml:space="preserve"> either</w:t>
        </w:r>
      </w:ins>
      <w:r w:rsidR="001C33BB" w:rsidRPr="008913EF">
        <w:t xml:space="preserve"> from automated updates or data entry, maintains multiple </w:t>
      </w:r>
      <w:r w:rsidR="00652579" w:rsidRPr="008913EF">
        <w:t>mark-up</w:t>
      </w:r>
      <w:r w:rsidR="001C33BB" w:rsidRPr="008913EF">
        <w:t xml:space="preserve"> structures by activity/task classifications, can incorporate or eliminate </w:t>
      </w:r>
      <w:r w:rsidR="008913EF" w:rsidRPr="008913EF">
        <w:t>overhead</w:t>
      </w:r>
      <w:r w:rsidR="001C33BB" w:rsidRPr="008913EF">
        <w:t xml:space="preserve"> charges by employee category, bills actual costs vs. % complete,  maintains original project budget data for comparison reporting,</w:t>
      </w:r>
      <w:r w:rsidR="00A921BC" w:rsidRPr="008913EF">
        <w:t xml:space="preserve"> </w:t>
      </w:r>
      <w:r w:rsidR="00652579" w:rsidRPr="008913EF">
        <w:t>calculates</w:t>
      </w:r>
      <w:r w:rsidR="00A921BC" w:rsidRPr="008913EF">
        <w:t xml:space="preserve"> actual costs to date vs. % budget completion, </w:t>
      </w:r>
      <w:r w:rsidR="001C33BB" w:rsidRPr="008913EF">
        <w:t xml:space="preserve">maintains project category codes allowing rollup of project activity and billing by group, owner, type of project, etc., allows manual billing adjustments, tracks </w:t>
      </w:r>
      <w:r w:rsidR="00652579" w:rsidRPr="008913EF">
        <w:t>mark-ups</w:t>
      </w:r>
      <w:r w:rsidR="001C33BB" w:rsidRPr="008913EF">
        <w:t xml:space="preserve"> and write-offs  based on actual vs. billed data, creates project invoices for batch update, and can generate internal revenue/expense transfers based on project time spent.</w:t>
      </w:r>
      <w:r w:rsidR="00BF2AC7" w:rsidRPr="008913EF">
        <w:t xml:space="preserve"> Installing this module will allow all costs to be allocated directly to a project, and will let the company identify ways to improve profitability.   </w:t>
      </w:r>
      <w:r w:rsidR="00BF2AC7" w:rsidRPr="008913EF">
        <w:rPr>
          <w:u w:val="single"/>
        </w:rPr>
        <w:br/>
      </w:r>
    </w:p>
    <w:p w14:paraId="65767513" w14:textId="6C175038" w:rsidR="001C33BB" w:rsidRDefault="001C33BB" w:rsidP="006325ED"/>
    <w:p w14:paraId="556D548D" w14:textId="5E5187C0" w:rsidR="008913EF" w:rsidRDefault="008913EF" w:rsidP="006325ED"/>
    <w:p w14:paraId="78D1CB7B" w14:textId="77777777" w:rsidR="008913EF" w:rsidRPr="008913EF" w:rsidRDefault="008913EF" w:rsidP="006325ED"/>
    <w:p w14:paraId="2EB82B7A" w14:textId="77777777" w:rsidR="00652579" w:rsidRPr="008913EF" w:rsidRDefault="00652579" w:rsidP="006325ED"/>
    <w:p w14:paraId="0C7644FA" w14:textId="77777777" w:rsidR="001C33BB" w:rsidRPr="008913EF" w:rsidRDefault="001C33BB" w:rsidP="001C33BB">
      <w:pPr>
        <w:spacing w:before="100" w:beforeAutospacing="1" w:after="100" w:afterAutospacing="1" w:line="240" w:lineRule="auto"/>
        <w:rPr>
          <w:rFonts w:ascii="Times New Roman" w:eastAsia="Times New Roman" w:hAnsi="Times New Roman" w:cs="Times New Roman"/>
          <w:b/>
          <w:bCs/>
          <w:sz w:val="24"/>
          <w:szCs w:val="24"/>
          <w:lang w:eastAsia="en-GB"/>
        </w:rPr>
      </w:pPr>
      <w:bookmarkStart w:id="24" w:name="_Toc146533188"/>
      <w:bookmarkStart w:id="25" w:name="_Toc492559889"/>
      <w:r w:rsidRPr="008913EF">
        <w:rPr>
          <w:rFonts w:ascii="Times New Roman" w:eastAsia="Times New Roman" w:hAnsi="Times New Roman" w:cs="Times New Roman"/>
          <w:b/>
          <w:bCs/>
          <w:sz w:val="24"/>
          <w:szCs w:val="24"/>
          <w:lang w:eastAsia="en-GB"/>
        </w:rPr>
        <w:lastRenderedPageBreak/>
        <w:t>Assumptions</w:t>
      </w:r>
      <w:bookmarkEnd w:id="24"/>
      <w:bookmarkEnd w:id="25"/>
    </w:p>
    <w:p w14:paraId="3040F3F4" w14:textId="22EA886E" w:rsidR="001C33BB" w:rsidRPr="008913EF" w:rsidRDefault="001C33BB" w:rsidP="001C33BB">
      <w:pPr>
        <w:pStyle w:val="BodyText"/>
        <w:ind w:left="0"/>
      </w:pPr>
      <w:r w:rsidRPr="008913EF">
        <w:t>The Finance</w:t>
      </w:r>
      <w:r w:rsidR="006325ED" w:rsidRPr="008913EF">
        <w:t xml:space="preserve"> </w:t>
      </w:r>
      <w:r w:rsidRPr="008913EF">
        <w:t xml:space="preserve">Master team onsite will execute all tasks required </w:t>
      </w:r>
      <w:r w:rsidR="00351A88" w:rsidRPr="008913EF">
        <w:t xml:space="preserve">to </w:t>
      </w:r>
      <w:r w:rsidRPr="008913EF">
        <w:t xml:space="preserve">customize the system as specified for the firm.  However, </w:t>
      </w:r>
      <w:r w:rsidR="008913EF" w:rsidRPr="008913EF">
        <w:t>the project</w:t>
      </w:r>
      <w:r w:rsidRPr="008913EF">
        <w:t xml:space="preserve"> team will need to identify what needs to be done, how it should be done, and how to use the systems options to make that new process happen.  </w:t>
      </w:r>
    </w:p>
    <w:p w14:paraId="46DB95E8" w14:textId="77777777" w:rsidR="001C33BB" w:rsidRPr="008913EF" w:rsidRDefault="001C33BB" w:rsidP="001C33BB">
      <w:pPr>
        <w:pStyle w:val="BodyText"/>
        <w:ind w:left="0"/>
      </w:pPr>
    </w:p>
    <w:p w14:paraId="29CD8076" w14:textId="7DAF24C3" w:rsidR="00637AA4" w:rsidRPr="008913EF" w:rsidRDefault="001C33BB" w:rsidP="001C33BB">
      <w:pPr>
        <w:pStyle w:val="BodyText"/>
        <w:ind w:left="0"/>
      </w:pPr>
      <w:r w:rsidRPr="008913EF">
        <w:t xml:space="preserve">Therefore, a team of experienced </w:t>
      </w:r>
      <w:r w:rsidR="007C3BA7" w:rsidRPr="008913EF">
        <w:rPr>
          <w:lang w:eastAsia="en-GB"/>
        </w:rPr>
        <w:t>e</w:t>
      </w:r>
      <w:r w:rsidRPr="008913EF">
        <w:t xml:space="preserve">mployees will need to be assigned to this project effort. </w:t>
      </w:r>
      <w:r w:rsidR="007C3BA7" w:rsidRPr="008913EF">
        <w:t xml:space="preserve">The board has agreed that up to five individual employees </w:t>
      </w:r>
      <w:r w:rsidR="00A921BC" w:rsidRPr="008913EF">
        <w:t>will be</w:t>
      </w:r>
      <w:r w:rsidR="007C3BA7" w:rsidRPr="008913EF">
        <w:t xml:space="preserve"> available as project team members on</w:t>
      </w:r>
      <w:ins w:id="26" w:author="Kristopher G" w:date="2017-11-10T14:39:00Z">
        <w:r w:rsidR="007E3304">
          <w:t xml:space="preserve"> either</w:t>
        </w:r>
      </w:ins>
      <w:r w:rsidR="007C3BA7" w:rsidRPr="008913EF">
        <w:t xml:space="preserve"> a part-time or full-time basis</w:t>
      </w:r>
      <w:r w:rsidR="00E30DD5" w:rsidRPr="008913EF">
        <w:t xml:space="preserve"> for the full duration of the project</w:t>
      </w:r>
      <w:ins w:id="27" w:author="Kristopher G" w:date="2017-11-10T14:39:00Z">
        <w:r w:rsidR="007E3304">
          <w:t>, as necessary</w:t>
        </w:r>
      </w:ins>
      <w:r w:rsidR="00E30DD5" w:rsidRPr="008913EF">
        <w:t xml:space="preserve">. </w:t>
      </w:r>
      <w:r w:rsidR="007C3BA7" w:rsidRPr="008913EF">
        <w:t xml:space="preserve">Their total utilization cannot exceed four Full Time Equivalent (FTE) </w:t>
      </w:r>
      <w:r w:rsidR="00E30DD5" w:rsidRPr="008913EF">
        <w:t xml:space="preserve">employees </w:t>
      </w:r>
      <w:r w:rsidR="007C3BA7" w:rsidRPr="008913EF">
        <w:t xml:space="preserve">at any point. Nevertheless, the project manager </w:t>
      </w:r>
      <w:ins w:id="28" w:author="Kristopher G" w:date="2017-11-10T14:40:00Z">
        <w:r w:rsidR="007E3304">
          <w:t xml:space="preserve">will </w:t>
        </w:r>
      </w:ins>
      <w:r w:rsidR="007C3BA7" w:rsidRPr="008913EF">
        <w:t>determine</w:t>
      </w:r>
      <w:del w:id="29" w:author="Kristopher G" w:date="2017-11-10T14:40:00Z">
        <w:r w:rsidR="00E30DD5" w:rsidRPr="008913EF" w:rsidDel="007E3304">
          <w:delText>s</w:delText>
        </w:r>
      </w:del>
      <w:r w:rsidR="007C3BA7" w:rsidRPr="008913EF">
        <w:t xml:space="preserve"> which employees and skill sets </w:t>
      </w:r>
      <w:r w:rsidR="00E30DD5" w:rsidRPr="008913EF">
        <w:t>are needed</w:t>
      </w:r>
      <w:r w:rsidR="007C3BA7" w:rsidRPr="008913EF">
        <w:t xml:space="preserve"> and request</w:t>
      </w:r>
      <w:r w:rsidR="00E30DD5" w:rsidRPr="008913EF">
        <w:t>s</w:t>
      </w:r>
      <w:r w:rsidR="007C3BA7" w:rsidRPr="008913EF">
        <w:t xml:space="preserve"> those employees.</w:t>
      </w:r>
    </w:p>
    <w:p w14:paraId="4BC5F945" w14:textId="23781BC1" w:rsidR="001C33BB" w:rsidRPr="008913EF" w:rsidRDefault="008913EF" w:rsidP="001C33BB">
      <w:pPr>
        <w:spacing w:before="100" w:beforeAutospacing="1" w:after="100" w:afterAutospacing="1" w:line="240"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r>
      <w:r w:rsidR="001C33BB" w:rsidRPr="008913EF">
        <w:rPr>
          <w:rFonts w:ascii="Times New Roman" w:eastAsia="Times New Roman" w:hAnsi="Times New Roman" w:cs="Times New Roman"/>
          <w:b/>
          <w:bCs/>
          <w:sz w:val="24"/>
          <w:szCs w:val="24"/>
          <w:lang w:eastAsia="en-GB"/>
        </w:rPr>
        <w:t xml:space="preserve">What needs to be done </w:t>
      </w:r>
    </w:p>
    <w:p w14:paraId="04F8B412" w14:textId="77777777" w:rsidR="001C33BB" w:rsidRPr="008913EF" w:rsidRDefault="001C33BB" w:rsidP="001C33BB">
      <w:pPr>
        <w:pStyle w:val="InfoBlue"/>
        <w:ind w:left="0"/>
        <w:rPr>
          <w:i w:val="0"/>
          <w:color w:val="auto"/>
          <w:szCs w:val="24"/>
        </w:rPr>
      </w:pPr>
      <w:r w:rsidRPr="008913EF">
        <w:rPr>
          <w:i w:val="0"/>
          <w:color w:val="auto"/>
          <w:szCs w:val="24"/>
        </w:rPr>
        <w:t>Capstone relies on senior functional managers’ continuous input to the project team. Any delay in their contribution risks project failure. The board has agreed to make accommodations to allow the best project team to be assigned to the work so that the new system is effective in improving the firm’s operations.</w:t>
      </w:r>
    </w:p>
    <w:p w14:paraId="5420CE82" w14:textId="77777777" w:rsidR="001C33BB" w:rsidRPr="008913EF" w:rsidRDefault="001C33BB" w:rsidP="001C33BB">
      <w:pPr>
        <w:pStyle w:val="InfoBlue"/>
        <w:ind w:left="0"/>
        <w:rPr>
          <w:i w:val="0"/>
          <w:color w:val="auto"/>
          <w:szCs w:val="24"/>
        </w:rPr>
      </w:pPr>
    </w:p>
    <w:p w14:paraId="099F455E" w14:textId="134A8BF6" w:rsidR="001C33BB" w:rsidRPr="008913EF" w:rsidRDefault="001C33BB" w:rsidP="001C33BB">
      <w:pPr>
        <w:pStyle w:val="InfoBlue"/>
        <w:ind w:left="0"/>
        <w:rPr>
          <w:i w:val="0"/>
          <w:color w:val="auto"/>
          <w:szCs w:val="24"/>
        </w:rPr>
      </w:pPr>
      <w:r w:rsidRPr="008913EF">
        <w:rPr>
          <w:i w:val="0"/>
          <w:color w:val="auto"/>
          <w:szCs w:val="24"/>
        </w:rPr>
        <w:t xml:space="preserve">Please sign the attached PMP document to allow my team to start the Capstone project. </w:t>
      </w:r>
      <w:r w:rsidR="008913EF" w:rsidRPr="008913EF">
        <w:rPr>
          <w:i w:val="0"/>
          <w:color w:val="auto"/>
          <w:szCs w:val="24"/>
        </w:rPr>
        <w:t>B</w:t>
      </w:r>
      <w:r w:rsidR="00351A88" w:rsidRPr="008913EF">
        <w:rPr>
          <w:i w:val="0"/>
          <w:color w:val="auto"/>
          <w:szCs w:val="24"/>
        </w:rPr>
        <w:t xml:space="preserve">oard members </w:t>
      </w:r>
      <w:r w:rsidR="008913EF" w:rsidRPr="008913EF">
        <w:rPr>
          <w:i w:val="0"/>
          <w:color w:val="auto"/>
          <w:szCs w:val="24"/>
        </w:rPr>
        <w:t>will be informed monthly</w:t>
      </w:r>
      <w:r w:rsidR="00351A88" w:rsidRPr="008913EF">
        <w:rPr>
          <w:i w:val="0"/>
          <w:color w:val="auto"/>
          <w:szCs w:val="24"/>
        </w:rPr>
        <w:t xml:space="preserve"> and ad-hoc </w:t>
      </w:r>
      <w:r w:rsidRPr="008913EF">
        <w:rPr>
          <w:i w:val="0"/>
          <w:color w:val="auto"/>
          <w:szCs w:val="24"/>
        </w:rPr>
        <w:t>about the project’s progress</w:t>
      </w:r>
      <w:r w:rsidR="008913EF" w:rsidRPr="008913EF">
        <w:rPr>
          <w:i w:val="0"/>
          <w:color w:val="auto"/>
          <w:szCs w:val="24"/>
        </w:rPr>
        <w:t xml:space="preserve">, important milestones </w:t>
      </w:r>
      <w:r w:rsidRPr="008913EF">
        <w:rPr>
          <w:i w:val="0"/>
          <w:color w:val="auto"/>
          <w:szCs w:val="24"/>
        </w:rPr>
        <w:t xml:space="preserve">and possible obstacles </w:t>
      </w:r>
      <w:r w:rsidR="008913EF" w:rsidRPr="008913EF">
        <w:rPr>
          <w:i w:val="0"/>
          <w:color w:val="auto"/>
          <w:szCs w:val="24"/>
        </w:rPr>
        <w:t xml:space="preserve">in order </w:t>
      </w:r>
      <w:r w:rsidR="00652579" w:rsidRPr="008913EF">
        <w:rPr>
          <w:i w:val="0"/>
          <w:color w:val="auto"/>
          <w:szCs w:val="24"/>
        </w:rPr>
        <w:t>to</w:t>
      </w:r>
      <w:r w:rsidRPr="008913EF">
        <w:rPr>
          <w:i w:val="0"/>
          <w:color w:val="auto"/>
          <w:szCs w:val="24"/>
        </w:rPr>
        <w:t xml:space="preserve"> reach the stated goals on time and within the </w:t>
      </w:r>
      <w:r w:rsidR="008913EF" w:rsidRPr="008913EF">
        <w:rPr>
          <w:i w:val="0"/>
          <w:color w:val="auto"/>
          <w:szCs w:val="24"/>
        </w:rPr>
        <w:t>stated</w:t>
      </w:r>
      <w:r w:rsidRPr="008913EF">
        <w:rPr>
          <w:i w:val="0"/>
          <w:color w:val="auto"/>
          <w:szCs w:val="24"/>
        </w:rPr>
        <w:t xml:space="preserve"> budget.</w:t>
      </w:r>
    </w:p>
    <w:p w14:paraId="3E34EF74" w14:textId="77777777" w:rsidR="001C33BB" w:rsidRPr="008913EF" w:rsidRDefault="001C33BB" w:rsidP="001C33BB">
      <w:pPr>
        <w:pStyle w:val="InfoBlue"/>
        <w:ind w:left="0"/>
        <w:rPr>
          <w:i w:val="0"/>
          <w:color w:val="auto"/>
          <w:szCs w:val="24"/>
        </w:rPr>
      </w:pPr>
    </w:p>
    <w:p w14:paraId="0FD319D9" w14:textId="77777777" w:rsidR="001C33BB" w:rsidRPr="008913EF" w:rsidRDefault="001C33BB" w:rsidP="001C33BB">
      <w:pPr>
        <w:pStyle w:val="InfoBlue"/>
        <w:ind w:left="0"/>
        <w:rPr>
          <w:i w:val="0"/>
          <w:color w:val="auto"/>
          <w:szCs w:val="24"/>
        </w:rPr>
      </w:pPr>
      <w:r w:rsidRPr="008913EF">
        <w:rPr>
          <w:i w:val="0"/>
          <w:color w:val="auto"/>
          <w:szCs w:val="24"/>
        </w:rPr>
        <w:t xml:space="preserve">Yours </w:t>
      </w:r>
      <w:r w:rsidR="006325ED" w:rsidRPr="008913EF">
        <w:rPr>
          <w:i w:val="0"/>
          <w:color w:val="auto"/>
          <w:szCs w:val="24"/>
        </w:rPr>
        <w:t>Sincerely</w:t>
      </w:r>
    </w:p>
    <w:p w14:paraId="3093521B" w14:textId="77777777" w:rsidR="001C33BB" w:rsidRPr="008913EF" w:rsidRDefault="001C33BB" w:rsidP="001C33BB">
      <w:pPr>
        <w:pStyle w:val="InfoBlue"/>
        <w:ind w:left="0"/>
        <w:rPr>
          <w:i w:val="0"/>
          <w:color w:val="auto"/>
          <w:szCs w:val="24"/>
        </w:rPr>
      </w:pPr>
    </w:p>
    <w:p w14:paraId="1EC19919" w14:textId="77777777" w:rsidR="001C33BB" w:rsidRPr="008913EF" w:rsidRDefault="001C33BB" w:rsidP="001C33BB">
      <w:pPr>
        <w:pStyle w:val="InfoBlue"/>
        <w:ind w:left="0"/>
      </w:pPr>
      <w:r w:rsidRPr="008913EF">
        <w:rPr>
          <w:i w:val="0"/>
          <w:color w:val="auto"/>
          <w:szCs w:val="24"/>
        </w:rPr>
        <w:t>Peter Schuld</w:t>
      </w:r>
      <w:r w:rsidRPr="008913EF">
        <w:t xml:space="preserve">  </w:t>
      </w:r>
    </w:p>
    <w:p w14:paraId="041B0BE8" w14:textId="77777777" w:rsidR="001C33BB" w:rsidRPr="008913EF" w:rsidRDefault="001C33BB" w:rsidP="001C33BB">
      <w:pPr>
        <w:spacing w:before="100" w:beforeAutospacing="1" w:after="100" w:afterAutospacing="1" w:line="240" w:lineRule="auto"/>
        <w:rPr>
          <w:rFonts w:ascii="Times New Roman" w:eastAsia="Times New Roman" w:hAnsi="Times New Roman" w:cs="Times New Roman"/>
          <w:sz w:val="24"/>
          <w:szCs w:val="24"/>
          <w:lang w:eastAsia="en-GB"/>
        </w:rPr>
      </w:pPr>
      <w:r w:rsidRPr="008913EF">
        <w:rPr>
          <w:rFonts w:ascii="Times New Roman" w:eastAsia="Times New Roman" w:hAnsi="Times New Roman" w:cs="Times New Roman"/>
          <w:sz w:val="24"/>
          <w:szCs w:val="24"/>
          <w:lang w:eastAsia="en-GB"/>
        </w:rPr>
        <w:t xml:space="preserve">Attachments: A detailed Project Management Plan (PMP)  </w:t>
      </w:r>
    </w:p>
    <w:p w14:paraId="1CA4831F" w14:textId="77777777" w:rsidR="001C33BB" w:rsidRPr="008913EF" w:rsidRDefault="001C33BB" w:rsidP="001C33BB">
      <w:pPr>
        <w:spacing w:before="100" w:beforeAutospacing="1" w:after="100" w:afterAutospacing="1" w:line="240" w:lineRule="auto"/>
        <w:rPr>
          <w:rFonts w:ascii="Times New Roman" w:eastAsia="Times New Roman" w:hAnsi="Times New Roman" w:cs="Times New Roman"/>
          <w:sz w:val="24"/>
          <w:szCs w:val="24"/>
          <w:lang w:eastAsia="en-GB"/>
        </w:rPr>
      </w:pPr>
      <w:r w:rsidRPr="008913EF">
        <w:rPr>
          <w:rFonts w:ascii="Times New Roman" w:eastAsia="Times New Roman" w:hAnsi="Times New Roman" w:cs="Times New Roman"/>
          <w:sz w:val="24"/>
          <w:szCs w:val="24"/>
          <w:lang w:eastAsia="en-GB"/>
        </w:rPr>
        <w:t>This memo uses facts and statistics from SCS BUS 150 W (no boiler text)</w:t>
      </w:r>
    </w:p>
    <w:p w14:paraId="6E470CCF" w14:textId="77777777" w:rsidR="001C33BB" w:rsidRPr="008913EF" w:rsidRDefault="001C33BB" w:rsidP="001C33BB"/>
    <w:p w14:paraId="36C34528" w14:textId="77777777" w:rsidR="001725FA" w:rsidRPr="008913EF" w:rsidRDefault="0043763A"/>
    <w:sectPr w:rsidR="001725FA" w:rsidRPr="008913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ristopher G" w:date="2017-11-10T14:41:00Z" w:initials="KG">
    <w:p w14:paraId="4CFAD3E0" w14:textId="24E501DF" w:rsidR="007E3304" w:rsidRDefault="007E3304">
      <w:pPr>
        <w:pStyle w:val="CommentText"/>
      </w:pPr>
      <w:r>
        <w:rPr>
          <w:rStyle w:val="CommentReference"/>
        </w:rPr>
        <w:annotationRef/>
      </w:r>
      <w:r>
        <w:t>I’m a little unclear of the purpose of this memo – are you writing to convince them to green-light this upgrade? Are you writing to warn them that this has already been green-lighted and to let them know the details? Are you writing to recommend that they consider this?</w:t>
      </w:r>
    </w:p>
    <w:p w14:paraId="4322488C" w14:textId="1A8CA875" w:rsidR="007E3304" w:rsidRDefault="007E3304">
      <w:pPr>
        <w:pStyle w:val="CommentText"/>
      </w:pPr>
      <w:r>
        <w:t>It looks like you want their buy-in. Do you think you can say explicitly: “This is a high-level description of our new project. I am seeking your approval to take the first steps so we can get underway”? Or something like that, anyway.</w:t>
      </w:r>
    </w:p>
  </w:comment>
  <w:comment w:id="5" w:author="Kristopher G" w:date="2017-11-10T14:41:00Z" w:initials="KG">
    <w:p w14:paraId="5B8E556B" w14:textId="6124DB6E" w:rsidR="007E3304" w:rsidRDefault="007E3304">
      <w:pPr>
        <w:pStyle w:val="CommentText"/>
      </w:pPr>
      <w:r>
        <w:rPr>
          <w:rStyle w:val="CommentReference"/>
        </w:rPr>
        <w:annotationRef/>
      </w:r>
      <w:r>
        <w:t>This sentence is crucial and really good!</w:t>
      </w:r>
    </w:p>
  </w:comment>
  <w:comment w:id="9" w:author="Kristopher G" w:date="2017-11-10T14:41:00Z" w:initials="KG">
    <w:p w14:paraId="413F69EC" w14:textId="07D4316C" w:rsidR="007E3304" w:rsidRDefault="007E3304">
      <w:pPr>
        <w:pStyle w:val="CommentText"/>
      </w:pPr>
      <w:r>
        <w:rPr>
          <w:rStyle w:val="CommentReference"/>
        </w:rPr>
        <w:annotationRef/>
      </w:r>
      <w:r>
        <w:t>earmarked</w:t>
      </w:r>
    </w:p>
  </w:comment>
  <w:comment w:id="10" w:author="Kristopher G" w:date="2017-11-10T14:41:00Z" w:initials="KG">
    <w:p w14:paraId="7278A2AB" w14:textId="033DE7CD" w:rsidR="007E3304" w:rsidRDefault="007E3304">
      <w:pPr>
        <w:pStyle w:val="CommentText"/>
      </w:pPr>
      <w:r>
        <w:rPr>
          <w:rStyle w:val="CommentReference"/>
        </w:rPr>
        <w:annotationRef/>
      </w:r>
      <w:r>
        <w:t>Do you need to offer some examples of what they might look like (or do you prefer to not mention it so as not to worry them too much about the costs)?</w:t>
      </w:r>
    </w:p>
  </w:comment>
  <w:comment w:id="11" w:author="Kristopher G" w:date="2017-11-10T14:41:00Z" w:initials="KG">
    <w:p w14:paraId="78F256DF" w14:textId="6652E5C7" w:rsidR="007E3304" w:rsidRDefault="007E3304">
      <w:pPr>
        <w:pStyle w:val="CommentText"/>
      </w:pPr>
      <w:r>
        <w:rPr>
          <w:rStyle w:val="CommentReference"/>
        </w:rPr>
        <w:annotationRef/>
      </w:r>
      <w:r>
        <w:t>This layout is clear and easy to read.</w:t>
      </w:r>
    </w:p>
  </w:comment>
  <w:comment w:id="12" w:author="Kristopher G" w:date="2017-11-10T14:41:00Z" w:initials="KG">
    <w:p w14:paraId="1545EE71" w14:textId="45D8D350" w:rsidR="007E3304" w:rsidRDefault="007E3304">
      <w:pPr>
        <w:pStyle w:val="CommentText"/>
      </w:pPr>
      <w:r>
        <w:rPr>
          <w:rStyle w:val="CommentReference"/>
        </w:rPr>
        <w:annotationRef/>
      </w:r>
      <w:r>
        <w:t>Ending with an impact statement is a great way to make a strong point.</w:t>
      </w:r>
    </w:p>
  </w:comment>
  <w:comment w:id="15" w:author="Kristopher G" w:date="2017-11-10T14:41:00Z" w:initials="KG">
    <w:p w14:paraId="1C263273" w14:textId="77777777" w:rsidR="007E3304" w:rsidRDefault="007E3304">
      <w:pPr>
        <w:pStyle w:val="CommentText"/>
      </w:pPr>
      <w:r>
        <w:rPr>
          <w:rStyle w:val="CommentReference"/>
        </w:rPr>
        <w:annotationRef/>
      </w:r>
      <w:r>
        <w:t>I’m not sure about the usage here for “anytime.” What’s the scope?</w:t>
      </w:r>
    </w:p>
    <w:p w14:paraId="7AB8DBB1" w14:textId="6B1438BD" w:rsidR="007E3304" w:rsidRDefault="007E3304">
      <w:pPr>
        <w:pStyle w:val="CommentText"/>
      </w:pPr>
      <w:r>
        <w:t>Do you mean “at any time” or “at all times” or “24/7”?</w:t>
      </w:r>
    </w:p>
  </w:comment>
  <w:comment w:id="17" w:author="Kristopher G" w:date="2017-11-10T14:41:00Z" w:initials="KG">
    <w:p w14:paraId="01D1906B" w14:textId="79A238F5" w:rsidR="007E3304" w:rsidRDefault="007E3304">
      <w:pPr>
        <w:pStyle w:val="CommentText"/>
      </w:pPr>
      <w:r>
        <w:rPr>
          <w:rStyle w:val="CommentReference"/>
        </w:rPr>
        <w:annotationRef/>
      </w:r>
      <w:r>
        <w:t>Do you have a stronger impact statement? Will they save money, time, effort, inaccuracy, work-hours, etc?</w:t>
      </w:r>
    </w:p>
  </w:comment>
  <w:comment w:id="22" w:author="Kristopher G" w:date="2017-11-10T14:41:00Z" w:initials="KG">
    <w:p w14:paraId="0E3C5AEF" w14:textId="3F0B282A" w:rsidR="007E3304" w:rsidRDefault="007E3304">
      <w:pPr>
        <w:pStyle w:val="CommentText"/>
      </w:pPr>
      <w:r>
        <w:rPr>
          <w:rStyle w:val="CommentReference"/>
        </w:rPr>
        <w:annotationRef/>
      </w:r>
      <w:r>
        <w:t>Excellent!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22488C" w15:done="0"/>
  <w15:commentEx w15:paraId="5B8E556B" w15:done="0"/>
  <w15:commentEx w15:paraId="413F69EC" w15:done="0"/>
  <w15:commentEx w15:paraId="7278A2AB" w15:done="0"/>
  <w15:commentEx w15:paraId="78F256DF" w15:done="0"/>
  <w15:commentEx w15:paraId="1545EE71" w15:done="0"/>
  <w15:commentEx w15:paraId="7AB8DBB1" w15:done="0"/>
  <w15:commentEx w15:paraId="01D1906B" w15:done="0"/>
  <w15:commentEx w15:paraId="0E3C5A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22488C" w16cid:durableId="1DB292A6"/>
  <w16cid:commentId w16cid:paraId="5B8E556B" w16cid:durableId="1DB292A7"/>
  <w16cid:commentId w16cid:paraId="413F69EC" w16cid:durableId="1DB292A8"/>
  <w16cid:commentId w16cid:paraId="7278A2AB" w16cid:durableId="1DB292A9"/>
  <w16cid:commentId w16cid:paraId="78F256DF" w16cid:durableId="1DB292AA"/>
  <w16cid:commentId w16cid:paraId="1545EE71" w16cid:durableId="1DB292AB"/>
  <w16cid:commentId w16cid:paraId="7AB8DBB1" w16cid:durableId="1DB292AC"/>
  <w16cid:commentId w16cid:paraId="01D1906B" w16cid:durableId="1DB292AD"/>
  <w16cid:commentId w16cid:paraId="0E3C5AEF" w16cid:durableId="1DB292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C1789"/>
    <w:multiLevelType w:val="hybridMultilevel"/>
    <w:tmpl w:val="E5708A20"/>
    <w:lvl w:ilvl="0" w:tplc="4FF001A4">
      <w:start w:val="1"/>
      <w:numFmt w:val="bullet"/>
      <w:lvlText w:val=""/>
      <w:lvlJc w:val="left"/>
      <w:pPr>
        <w:ind w:left="720" w:hanging="360"/>
      </w:pPr>
      <w:rPr>
        <w:rFonts w:ascii="Symbol" w:hAnsi="Symbol" w:hint="default"/>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20E29"/>
    <w:multiLevelType w:val="hybridMultilevel"/>
    <w:tmpl w:val="F00E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34AB0"/>
    <w:multiLevelType w:val="hybridMultilevel"/>
    <w:tmpl w:val="FAE6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02206"/>
    <w:multiLevelType w:val="hybridMultilevel"/>
    <w:tmpl w:val="D5B2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Schuld">
    <w15:presenceInfo w15:providerId="Windows Live" w15:userId="40113dc7263f5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BB"/>
    <w:rsid w:val="001125D1"/>
    <w:rsid w:val="001B03C7"/>
    <w:rsid w:val="001C33BB"/>
    <w:rsid w:val="00253936"/>
    <w:rsid w:val="00351A88"/>
    <w:rsid w:val="0043763A"/>
    <w:rsid w:val="00601892"/>
    <w:rsid w:val="006325ED"/>
    <w:rsid w:val="00637AA4"/>
    <w:rsid w:val="00652579"/>
    <w:rsid w:val="00671D0A"/>
    <w:rsid w:val="007739B4"/>
    <w:rsid w:val="007C3BA7"/>
    <w:rsid w:val="007E3304"/>
    <w:rsid w:val="007F310A"/>
    <w:rsid w:val="007F659B"/>
    <w:rsid w:val="007F7EFF"/>
    <w:rsid w:val="00886CAC"/>
    <w:rsid w:val="008913EF"/>
    <w:rsid w:val="00934D2E"/>
    <w:rsid w:val="009A2508"/>
    <w:rsid w:val="00A03A5A"/>
    <w:rsid w:val="00A07AD8"/>
    <w:rsid w:val="00A921BC"/>
    <w:rsid w:val="00AF4414"/>
    <w:rsid w:val="00AF5E78"/>
    <w:rsid w:val="00B6021C"/>
    <w:rsid w:val="00BF2AC7"/>
    <w:rsid w:val="00CB4801"/>
    <w:rsid w:val="00D97474"/>
    <w:rsid w:val="00DF6D52"/>
    <w:rsid w:val="00E30DD5"/>
    <w:rsid w:val="00E63B48"/>
    <w:rsid w:val="00EF2F7F"/>
    <w:rsid w:val="00F93004"/>
    <w:rsid w:val="00FB0C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1840"/>
  <w15:docId w15:val="{F4ECFEDE-FE9E-4D17-B61C-EB2CE18B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C33BB"/>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1C33BB"/>
    <w:rPr>
      <w:rFonts w:ascii="Times New Roman" w:eastAsia="Times New Roman" w:hAnsi="Times New Roman" w:cs="Times New Roman"/>
      <w:sz w:val="24"/>
      <w:szCs w:val="24"/>
      <w:lang w:val="en-US"/>
    </w:rPr>
  </w:style>
  <w:style w:type="paragraph" w:customStyle="1" w:styleId="InfoBlue">
    <w:name w:val="InfoBlue"/>
    <w:basedOn w:val="Normal"/>
    <w:next w:val="BodyText"/>
    <w:rsid w:val="001C33BB"/>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character" w:styleId="CommentReference">
    <w:name w:val="annotation reference"/>
    <w:basedOn w:val="DefaultParagraphFont"/>
    <w:uiPriority w:val="99"/>
    <w:semiHidden/>
    <w:unhideWhenUsed/>
    <w:rsid w:val="001C33BB"/>
    <w:rPr>
      <w:sz w:val="16"/>
      <w:szCs w:val="16"/>
    </w:rPr>
  </w:style>
  <w:style w:type="paragraph" w:styleId="CommentText">
    <w:name w:val="annotation text"/>
    <w:basedOn w:val="Normal"/>
    <w:link w:val="CommentTextChar"/>
    <w:uiPriority w:val="99"/>
    <w:semiHidden/>
    <w:unhideWhenUsed/>
    <w:rsid w:val="001C33BB"/>
    <w:pPr>
      <w:spacing w:line="240" w:lineRule="auto"/>
    </w:pPr>
    <w:rPr>
      <w:sz w:val="20"/>
      <w:szCs w:val="20"/>
    </w:rPr>
  </w:style>
  <w:style w:type="character" w:customStyle="1" w:styleId="CommentTextChar">
    <w:name w:val="Comment Text Char"/>
    <w:basedOn w:val="DefaultParagraphFont"/>
    <w:link w:val="CommentText"/>
    <w:uiPriority w:val="99"/>
    <w:semiHidden/>
    <w:rsid w:val="001C33BB"/>
    <w:rPr>
      <w:sz w:val="20"/>
      <w:szCs w:val="20"/>
    </w:rPr>
  </w:style>
  <w:style w:type="paragraph" w:styleId="BalloonText">
    <w:name w:val="Balloon Text"/>
    <w:basedOn w:val="Normal"/>
    <w:link w:val="BalloonTextChar"/>
    <w:uiPriority w:val="99"/>
    <w:semiHidden/>
    <w:unhideWhenUsed/>
    <w:rsid w:val="001C33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3BB"/>
    <w:rPr>
      <w:rFonts w:ascii="Segoe UI" w:hAnsi="Segoe UI" w:cs="Segoe UI"/>
      <w:sz w:val="18"/>
      <w:szCs w:val="18"/>
    </w:rPr>
  </w:style>
  <w:style w:type="paragraph" w:styleId="ListParagraph">
    <w:name w:val="List Paragraph"/>
    <w:basedOn w:val="Normal"/>
    <w:uiPriority w:val="34"/>
    <w:qFormat/>
    <w:rsid w:val="00637AA4"/>
    <w:pPr>
      <w:spacing w:after="0" w:line="240" w:lineRule="auto"/>
      <w:ind w:left="720"/>
      <w:contextualSpacing/>
    </w:pPr>
    <w:rPr>
      <w:rFonts w:eastAsiaTheme="minorEastAsia"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7E3304"/>
    <w:rPr>
      <w:b/>
      <w:bCs/>
    </w:rPr>
  </w:style>
  <w:style w:type="character" w:customStyle="1" w:styleId="CommentSubjectChar">
    <w:name w:val="Comment Subject Char"/>
    <w:basedOn w:val="CommentTextChar"/>
    <w:link w:val="CommentSubject"/>
    <w:uiPriority w:val="99"/>
    <w:semiHidden/>
    <w:rsid w:val="007E33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69905">
      <w:bodyDiv w:val="1"/>
      <w:marLeft w:val="0"/>
      <w:marRight w:val="0"/>
      <w:marTop w:val="0"/>
      <w:marBottom w:val="0"/>
      <w:divBdr>
        <w:top w:val="none" w:sz="0" w:space="0" w:color="auto"/>
        <w:left w:val="none" w:sz="0" w:space="0" w:color="auto"/>
        <w:bottom w:val="none" w:sz="0" w:space="0" w:color="auto"/>
        <w:right w:val="none" w:sz="0" w:space="0" w:color="auto"/>
      </w:divBdr>
      <w:divsChild>
        <w:div w:id="1728531171">
          <w:marLeft w:val="0"/>
          <w:marRight w:val="0"/>
          <w:marTop w:val="0"/>
          <w:marBottom w:val="0"/>
          <w:divBdr>
            <w:top w:val="none" w:sz="0" w:space="0" w:color="auto"/>
            <w:left w:val="none" w:sz="0" w:space="0" w:color="auto"/>
            <w:bottom w:val="none" w:sz="0" w:space="0" w:color="auto"/>
            <w:right w:val="none" w:sz="0" w:space="0" w:color="auto"/>
          </w:divBdr>
          <w:divsChild>
            <w:div w:id="2115202275">
              <w:marLeft w:val="0"/>
              <w:marRight w:val="0"/>
              <w:marTop w:val="0"/>
              <w:marBottom w:val="0"/>
              <w:divBdr>
                <w:top w:val="none" w:sz="0" w:space="0" w:color="auto"/>
                <w:left w:val="none" w:sz="0" w:space="0" w:color="auto"/>
                <w:bottom w:val="single" w:sz="6" w:space="15" w:color="EAEAEA"/>
                <w:right w:val="none" w:sz="0" w:space="0" w:color="auto"/>
              </w:divBdr>
              <w:divsChild>
                <w:div w:id="2036730210">
                  <w:marLeft w:val="0"/>
                  <w:marRight w:val="0"/>
                  <w:marTop w:val="0"/>
                  <w:marBottom w:val="0"/>
                  <w:divBdr>
                    <w:top w:val="none" w:sz="0" w:space="0" w:color="auto"/>
                    <w:left w:val="none" w:sz="0" w:space="0" w:color="auto"/>
                    <w:bottom w:val="none" w:sz="0" w:space="0" w:color="auto"/>
                    <w:right w:val="none" w:sz="0" w:space="0" w:color="auto"/>
                  </w:divBdr>
                  <w:divsChild>
                    <w:div w:id="5583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9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Schuld</dc:creator>
  <cp:keywords/>
  <dc:description/>
  <cp:lastModifiedBy>Peter Schuld</cp:lastModifiedBy>
  <cp:revision>2</cp:revision>
  <dcterms:created xsi:type="dcterms:W3CDTF">2017-12-08T19:20:00Z</dcterms:created>
  <dcterms:modified xsi:type="dcterms:W3CDTF">2017-12-08T19:20:00Z</dcterms:modified>
</cp:coreProperties>
</file>